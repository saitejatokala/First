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140" w:before="0" w:lineRule="auto"/>
        <w:rPr>
          <w:ins w:author="Anonymous" w:id="2" w:date="2024-03-20T06:22:41Z"/>
          <w:del w:author="Anonymous" w:id="3" w:date="2024-03-20T06:22:43Z"/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  <w:rPrChange w:author="Anonymous" w:id="1" w:date="2023-06-21T18:09:30Z">
            <w:rPr>
              <w:rFonts w:ascii="Calibri" w:cs="Calibri" w:eastAsia="Calibri" w:hAnsi="Calibri"/>
            </w:rPr>
          </w:rPrChange>
        </w:rPr>
        <w:t xml:space="preserve">Requirements</w:t>
      </w:r>
      <w:ins w:author="Anonymous" w:id="2" w:date="2024-03-20T06:22:41Z">
        <w:del w:author="Anonymous" w:id="3" w:date="2024-03-20T06:22:43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140" w:before="0" w:lineRule="auto"/>
        <w:rPr>
          <w:del w:author="Anonymous" w:id="4" w:date="2024-03-20T06:22:46Z"/>
          <w:rFonts w:ascii="Calibri" w:cs="Calibri" w:eastAsia="Calibri" w:hAnsi="Calibri"/>
          <w:u w:val="single"/>
          <w:rPrChange w:author="Anonymous" w:id="1" w:date="2023-06-21T18:09:30Z">
            <w:rPr>
              <w:rFonts w:ascii="Calibri" w:cs="Calibri" w:eastAsia="Calibri" w:hAnsi="Calibri"/>
            </w:rPr>
          </w:rPrChange>
        </w:rPr>
      </w:pPr>
      <w:del w:author="Anonymous" w:id="4" w:date="2024-03-20T06:22:4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will be serving some beverages.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beverage will be made using some ingredients.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Assume time to prepare a beverage is the same for all cases.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quantity of ingredients used for each beverage can vary. Also, the same ingredient (ex:</w:t>
        <w:br w:type="textWrapping"/>
        <w:t xml:space="preserve">water) can be used for multiple beverages.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would be N ( N is an integer ) outlet from which beverages can be served.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Maximum N beverages can be served in parallel.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beverage can be served only if all t</w:t>
      </w:r>
      <w:ins w:author="Hemanth" w:id="5" w:date="2024-04-06T18:39:03Z">
        <w:del w:author="Divyanshu Shrivastav" w:id="6" w:date="2024-04-07T14:19:26Z"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</w:del>
      </w:ins>
      <w:r w:rsidDel="00000000" w:rsidR="00000000" w:rsidRPr="00000000">
        <w:rPr>
          <w:rFonts w:ascii="Calibri" w:cs="Calibri" w:eastAsia="Calibri" w:hAnsi="Calibri"/>
          <w:rtl w:val="0"/>
        </w:rPr>
        <w:t xml:space="preserve">he ingredients are available in terms of quantity.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8" w:date="2023-06-21T18:57:06Z"/>
          <w:del w:author="Ashish Pal" w:id="7" w:date="2023-06-21T18:06:00Z"/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would be an indicator that would show which all ingredients are running low. We need</w:t>
        <w:br w:type="textWrapping"/>
        <w:t xml:space="preserve">some methods to refill</w:t>
      </w:r>
      <w:del w:author="Ashish Pal" w:id="7" w:date="2023-06-21T18:06:00Z">
        <w:commentRangeStart w:id="0"/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 </w:delText>
        </w:r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them.</w:delText>
        </w:r>
      </w:del>
      <w:ins w:author="Anonymous" w:id="8" w:date="2023-06-21T18:57:06Z">
        <w:del w:author="Ashish Pal" w:id="7" w:date="2023-06-21T18:06:00Z">
          <w:commentRangeEnd w:id="0"/>
          <w:r w:rsidDel="00000000" w:rsidR="00000000" w:rsidRPr="00000000">
            <w:commentReference w:id="0"/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B">
      <w:pPr>
        <w:shd w:fill="ffffff" w:val="clear"/>
        <w:spacing w:after="220" w:lineRule="auto"/>
        <w:ind w:left="0" w:firstLine="0"/>
        <w:rPr>
          <w:del w:author="Ashish Pal" w:id="7" w:date="2023-06-21T18:06:00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11" w:date="2023-06-21T18:08:01Z">
            <w:rPr>
              <w:rFonts w:ascii="Calibri" w:cs="Calibri" w:eastAsia="Calibri" w:hAnsi="Calibri"/>
              <w:color w:val="000000"/>
              <w:sz w:val="22"/>
              <w:szCs w:val="22"/>
            </w:rPr>
          </w:rPrChange>
        </w:rPr>
        <w:pPrChange w:author="Anonymous" w:id="0" w:date="2023-06-21T18:08:01Z">
          <w:pPr>
            <w:numPr>
              <w:ilvl w:val="0"/>
              <w:numId w:val="1"/>
            </w:numPr>
            <w:shd w:fill="ffffff" w:val="clear"/>
            <w:spacing w:after="220" w:lineRule="auto"/>
            <w:ind w:left="720" w:hanging="360"/>
          </w:pPr>
        </w:pPrChange>
      </w:pPr>
      <w:ins w:author="Anonymous" w:id="9" w:date="2023-06-21T18:05:55Z">
        <w:del w:author="Ashish Pal" w:id="7" w:date="2023-06-21T18:06:00Z"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 </w:delTex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jj</w:delText>
          </w:r>
        </w:del>
      </w:ins>
      <w:ins w:author="Anonymous" w:id="10" w:date="2023-06-24T18:10:14Z">
        <w:del w:author="Ashish Pal" w:id="7" w:date="2023-06-21T18:06:00Z"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///</w:delText>
          </w:r>
        </w:del>
      </w:ins>
      <w:ins w:author="Anonymous" w:id="9" w:date="2023-06-21T18:05:55Z">
        <w:del w:author="Ashish Pal" w:id="7" w:date="2023-06-21T18:06:00Z"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k</w:delText>
          </w:r>
        </w:del>
      </w:ins>
      <w:del w:author="Ashish Pal" w:id="7" w:date="2023-06-21T18:06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ins w:author="Anonymous" w:id="10" w:date="2023-06-24T18:10:14Z"/>
          <w:del w:author="Vignesh official" w:id="14" w:date="2023-12-12T11:16:19Z"/>
          <w:rFonts w:ascii="Calibri" w:cs="Calibri" w:eastAsia="Calibri" w:hAnsi="Calibri"/>
          <w:color w:val="000000"/>
          <w:sz w:val="22"/>
          <w:szCs w:val="22"/>
          <w:rPrChange w:author="Lokesh Vandavasi" w:id="15" w:date="2023-08-05T04:04:34Z">
            <w:rPr>
              <w:rFonts w:ascii="Calibri" w:cs="Calibri" w:eastAsia="Calibri" w:hAnsi="Calibri"/>
            </w:rPr>
          </w:rPrChange>
        </w:rPr>
        <w:pPrChange w:author="Lokesh Vandavasi" w:id="0" w:date="2023-08-05T04:04:34Z">
          <w:pPr>
            <w:shd w:fill="ffffff" w:val="clear"/>
            <w:spacing w:after="220" w:lineRule="auto"/>
            <w:ind w:left="0" w:firstLine="0"/>
          </w:pPr>
        </w:pPrChange>
      </w:pPr>
      <w:ins w:author="Anonymous" w:id="12" w:date="2023-06-21T18:06:44Z">
        <w:del w:author="Ashish Pal" w:id="7" w:date="2023-06-21T18:06:00Z"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h</w:delTex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e</w:delTex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llo</w:delTex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 </w:delText>
          </w:r>
        </w:del>
      </w:ins>
      <w:del w:author="Ashish Pal" w:id="7" w:date="2023-06-21T18:06:00Z"/>
      <w:ins w:author="Anonymous" w:id="13" w:date="2023-06-21T18:10:04Z">
        <w:del w:author="Ashish Pal" w:id="7" w:date="2023-06-21T18:06:00Z"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editable</w:delText>
          </w:r>
        </w:del>
      </w:ins>
      <w:ins w:author="Anonymous" w:id="10" w:date="2023-06-24T18:10:14Z">
        <w:del w:author="Vignesh official" w:id="14" w:date="2023-12-12T11:16:1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ins w:author="Anonymous" w:id="10" w:date="2023-06-24T18:10:14Z"/>
          <w:del w:author="Vignesh official" w:id="14" w:date="2023-12-12T11:16:19Z"/>
          <w:rFonts w:ascii="Calibri" w:cs="Calibri" w:eastAsia="Calibri" w:hAnsi="Calibri"/>
          <w:color w:val="000000"/>
          <w:sz w:val="22"/>
          <w:szCs w:val="22"/>
          <w:rPrChange w:author="R d" w:id="16" w:date="2023-08-11T10:45:46Z">
            <w:rPr>
              <w:rFonts w:ascii="Calibri" w:cs="Calibri" w:eastAsia="Calibri" w:hAnsi="Calibri"/>
            </w:rPr>
          </w:rPrChange>
        </w:rPr>
        <w:pPrChange w:author="R d" w:id="0" w:date="2023-08-11T10:45:46Z">
          <w:pPr>
            <w:shd w:fill="ffffff" w:val="clear"/>
            <w:spacing w:after="220" w:lineRule="auto"/>
            <w:ind w:left="0" w:firstLine="0"/>
          </w:pPr>
        </w:pPrChange>
      </w:pPr>
      <w:ins w:author="Anonymous" w:id="10" w:date="2023-06-24T18:10:14Z">
        <w:del w:author="Vignesh official" w:id="14" w:date="2023-12-12T11:16:19Z"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Edi</w:delTex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table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E">
      <w:pPr>
        <w:shd w:fill="ffffff" w:val="clear"/>
        <w:spacing w:after="0" w:afterAutospacing="0" w:lineRule="auto"/>
        <w:ind w:left="0" w:firstLine="0"/>
        <w:rPr>
          <w:ins w:author="" w:id="17"/>
          <w:del w:author="Vignesh official" w:id="14" w:date="2023-12-12T11:16:1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" w:id="18">
            <w:rPr>
              <w:rFonts w:ascii="Calibri" w:cs="Calibri" w:eastAsia="Calibri" w:hAnsi="Calibri"/>
              <w:color w:val="000000"/>
              <w:sz w:val="22"/>
              <w:szCs w:val="22"/>
            </w:rPr>
          </w:rPrChange>
        </w:rPr>
        <w:pPrChange w:author="" w:id="0">
          <w:pPr>
            <w:numPr>
              <w:ilvl w:val="0"/>
              <w:numId w:val="1"/>
            </w:numPr>
            <w:shd w:fill="ffffff" w:val="clear"/>
            <w:spacing w:after="220" w:lineRule="auto"/>
            <w:ind w:left="720" w:hanging="360"/>
          </w:pPr>
        </w:pPrChange>
      </w:pPr>
      <w:ins w:author="" w:id="17">
        <w:del w:author="Vignesh official" w:id="14" w:date="2023-12-12T11:16:1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10" w:date="2023-06-24T18:10:14Z"/>
          <w:del w:author="Vignesh official" w:id="14" w:date="2023-12-12T11:16:19Z"/>
          <w:rFonts w:ascii="Calibri" w:cs="Calibri" w:eastAsia="Calibri" w:hAnsi="Calibri"/>
          <w:color w:val="000000"/>
          <w:sz w:val="22"/>
          <w:szCs w:val="22"/>
          <w:rPrChange w:author="" w:id="18">
            <w:rPr>
              <w:rFonts w:ascii="Calibri" w:cs="Calibri" w:eastAsia="Calibri" w:hAnsi="Calibri"/>
              <w:color w:val="000000"/>
              <w:sz w:val="22"/>
              <w:szCs w:val="22"/>
            </w:rPr>
          </w:rPrChange>
        </w:rPr>
        <w:pPrChange w:author="" w:id="0">
          <w:pPr>
            <w:numPr>
              <w:ilvl w:val="0"/>
              <w:numId w:val="1"/>
            </w:numPr>
            <w:shd w:fill="ffffff" w:val="clear"/>
            <w:spacing w:after="220" w:lineRule="auto"/>
            <w:ind w:left="720" w:hanging="360"/>
          </w:pPr>
        </w:pPrChange>
      </w:pPr>
      <w:ins w:author="Anonymous" w:id="10" w:date="2023-06-24T18:10:14Z">
        <w:del w:author="Vignesh official" w:id="14" w:date="2023-12-12T11:16:1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19" w:date="2024-03-20T05:53:44Z"/>
          <w:rFonts w:ascii="Calibri" w:cs="Calibri" w:eastAsia="Calibri" w:hAnsi="Calibri"/>
          <w:color w:val="000000"/>
          <w:sz w:val="22"/>
          <w:szCs w:val="22"/>
        </w:rPr>
      </w:pPr>
      <w:ins w:author="Anonymous" w:id="19" w:date="2024-03-20T05:53:44Z">
        <w:r w:rsidDel="00000000" w:rsidR="00000000" w:rsidRPr="00000000">
          <w:rPr>
            <w:rFonts w:ascii="Calibri" w:cs="Calibri" w:eastAsia="Calibri" w:hAnsi="Calibri"/>
            <w:rtl w:val="0"/>
          </w:rPr>
          <w:t xml:space="preserve">Class Student{</w:t>
          <w:br w:type="textWrapping"/>
          <w:t xml:space="preserve">Int id;</w:t>
        </w:r>
      </w:ins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21" w:date="2024-03-20T06:28:14Z"/>
          <w:rFonts w:ascii="Calibri" w:cs="Calibri" w:eastAsia="Calibri" w:hAnsi="Calibri"/>
          <w:color w:val="000000"/>
          <w:sz w:val="22"/>
          <w:szCs w:val="22"/>
        </w:rPr>
      </w:pPr>
      <w:ins w:author="Anonymous" w:id="20" w:date="2024-03-20T06:27:41Z">
        <w:r w:rsidDel="00000000" w:rsidR="00000000" w:rsidRPr="00000000">
          <w:rPr>
            <w:rFonts w:ascii="Calibri" w:cs="Calibri" w:eastAsia="Calibri" w:hAnsi="Calibri"/>
            <w:rtl w:val="0"/>
          </w:rPr>
          <w:t xml:space="preserve">Class CoffeeMachine{</w:t>
        </w:r>
      </w:ins>
      <w:ins w:author="Anonymous" w:id="21" w:date="2024-03-20T06:28:1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26" w:date="2024-03-20T06:30:17Z"/>
          <w:rFonts w:ascii="Calibri" w:cs="Calibri" w:eastAsia="Calibri" w:hAnsi="Calibri"/>
          <w:color w:val="000000"/>
          <w:sz w:val="22"/>
          <w:szCs w:val="22"/>
        </w:rPr>
      </w:pPr>
      <w:ins w:author="Anonymous" w:id="21" w:date="2024-03-20T06:28:14Z">
        <w:r w:rsidDel="00000000" w:rsidR="00000000" w:rsidRPr="00000000">
          <w:rPr>
            <w:rFonts w:ascii="Calibri" w:cs="Calibri" w:eastAsia="Calibri" w:hAnsi="Calibri"/>
            <w:rtl w:val="0"/>
          </w:rPr>
          <w:t xml:space="preserve">Int id;</w:t>
        </w:r>
      </w:ins>
      <w:ins w:author="Anonymous" w:id="20" w:date="2024-03-20T06:27:41Z">
        <w:del w:author="Anonymous" w:id="21" w:date="2024-03-20T06:28:14Z">
          <w:r w:rsidDel="00000000" w:rsidR="00000000" w:rsidRPr="00000000">
            <w:rPr>
              <w:rFonts w:ascii="Calibri" w:cs="Calibri" w:eastAsia="Calibri" w:hAnsi="Calibri"/>
              <w:rtl w:val="0"/>
            </w:rPr>
            <w:br w:type="textWrapping"/>
          </w:r>
        </w:del>
        <w:r w:rsidDel="00000000" w:rsidR="00000000" w:rsidRPr="00000000">
          <w:rPr>
            <w:rFonts w:ascii="Calibri" w:cs="Calibri" w:eastAsia="Calibri" w:hAnsi="Calibri"/>
            <w:rtl w:val="0"/>
          </w:rPr>
          <w:t xml:space="preserve">List&lt;</w:t>
        </w:r>
      </w:ins>
      <w:ins w:author="Anonymous" w:id="22" w:date="2024-03-20T06:28:29Z">
        <w:r w:rsidDel="00000000" w:rsidR="00000000" w:rsidRPr="00000000">
          <w:rPr>
            <w:rFonts w:ascii="Calibri" w:cs="Calibri" w:eastAsia="Calibri" w:hAnsi="Calibri"/>
            <w:rtl w:val="0"/>
          </w:rPr>
          <w:t xml:space="preserve">B</w:t>
        </w:r>
      </w:ins>
      <w:ins w:author="Anonymous" w:id="23" w:date="2024-03-20T06:28:01Z">
        <w:del w:author="Anonymous" w:id="22" w:date="2024-03-20T06:28:29Z">
          <w:r w:rsidDel="00000000" w:rsidR="00000000" w:rsidRPr="00000000">
            <w:rPr>
              <w:rFonts w:ascii="Calibri" w:cs="Calibri" w:eastAsia="Calibri" w:hAnsi="Calibri"/>
              <w:rtl w:val="0"/>
            </w:rPr>
            <w:delText xml:space="preserve">b</w:delText>
          </w:r>
        </w:del>
        <w:r w:rsidDel="00000000" w:rsidR="00000000" w:rsidRPr="00000000">
          <w:rPr>
            <w:rFonts w:ascii="Calibri" w:cs="Calibri" w:eastAsia="Calibri" w:hAnsi="Calibri"/>
            <w:rtl w:val="0"/>
          </w:rPr>
          <w:t xml:space="preserve">everage&gt; </w:t>
        </w:r>
      </w:ins>
      <w:ins w:author="Anonymous" w:id="24" w:date="2024-03-20T06:28:05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beverage;</w:t>
        </w:r>
      </w:ins>
      <w:ins w:author="Anonymous" w:id="26" w:date="2024-03-20T06:30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33" w:date="2024-03-20T06:28:18Z"/>
          <w:rFonts w:ascii="Calibri" w:cs="Calibri" w:eastAsia="Calibri" w:hAnsi="Calibri"/>
          <w:color w:val="000000"/>
          <w:sz w:val="22"/>
          <w:szCs w:val="22"/>
          <w:rPrChange w:author="Anonymous" w:id="34" w:date="2024-03-20T06:30:14Z">
            <w:rPr>
              <w:rFonts w:ascii="Calibri" w:cs="Calibri" w:eastAsia="Calibri" w:hAnsi="Calibri"/>
              <w:color w:val="000000"/>
              <w:sz w:val="22"/>
              <w:szCs w:val="22"/>
            </w:rPr>
          </w:rPrChange>
        </w:rPr>
        <w:pPrChange w:author="Anonymous" w:id="0" w:date="2024-03-20T06:30:14Z">
          <w:pPr>
            <w:numPr>
              <w:ilvl w:val="0"/>
              <w:numId w:val="1"/>
            </w:numPr>
            <w:shd w:fill="ffffff" w:val="clear"/>
            <w:spacing w:after="220" w:lineRule="auto"/>
            <w:ind w:left="720" w:hanging="360"/>
          </w:pPr>
        </w:pPrChange>
      </w:pPr>
      <w:ins w:author="Anonymous" w:id="27" w:date="2024-03-20T06:30:26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I</w:t>
        </w:r>
      </w:ins>
      <w:ins w:author="Anonymous" w:id="24" w:date="2024-03-20T06:28:05Z"/>
      <w:ins w:author="Anonymous" w:id="28" w:date="2024-03-20T06:30:19Z">
        <w:del w:author="Anonymous" w:id="27" w:date="2024-03-20T06:30:26Z">
          <w:r w:rsidDel="00000000" w:rsidR="00000000" w:rsidRPr="00000000">
            <w:rPr>
              <w:rFonts w:ascii="Calibri" w:cs="Calibri" w:eastAsia="Calibri" w:hAnsi="Calibri"/>
              <w:rtl w:val="0"/>
              <w:rPrChange w:author="Anonymous" w:id="25" w:date="2024-03-20T06:28:01Z">
                <w:rPr>
                  <w:rFonts w:ascii="Calibri" w:cs="Calibri" w:eastAsia="Calibri" w:hAnsi="Calibri"/>
                </w:rPr>
              </w:rPrChange>
            </w:rPr>
            <w:delText xml:space="preserve">i</w:delText>
          </w:r>
        </w:del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n</w:t>
        </w:r>
      </w:ins>
      <w:ins w:author="Anonymous" w:id="29" w:date="2024-03-20T06:30:25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t </w:t>
        </w:r>
      </w:ins>
      <w:ins w:author="Anonymous" w:id="28" w:date="2024-03-20T06:30:19Z"/>
      <w:ins w:author="Anonymous" w:id="30" w:date="2024-03-20T06:30:46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noOfOutlet;</w:t>
        </w:r>
      </w:ins>
      <w:ins w:author="Anonymous" w:id="28" w:date="2024-03-20T06:30:19Z">
        <w:del w:author="Anonymous" w:id="29" w:date="2024-03-20T06:30:25Z">
          <w:r w:rsidDel="00000000" w:rsidR="00000000" w:rsidRPr="00000000">
            <w:rPr>
              <w:rFonts w:ascii="Calibri" w:cs="Calibri" w:eastAsia="Calibri" w:hAnsi="Calibri"/>
              <w:rtl w:val="0"/>
              <w:rPrChange w:author="Anonymous" w:id="25" w:date="2024-03-20T06:28:01Z">
                <w:rPr>
                  <w:rFonts w:ascii="Calibri" w:cs="Calibri" w:eastAsia="Calibri" w:hAnsi="Calibri"/>
                </w:rPr>
              </w:rPrChange>
            </w:rPr>
            <w:delText xml:space="preserve">t </w:delText>
          </w:r>
        </w:del>
      </w:ins>
      <w:ins w:author="Anonymous" w:id="24" w:date="2024-03-20T06:28:05Z"/>
      <w:ins w:author="Anonymous" w:id="31" w:date="2024-03-20T06:28:26Z">
        <w:del w:author="Anonymous" w:id="32" w:date="2024-03-20T06:30:16Z">
          <w:r w:rsidDel="00000000" w:rsidR="00000000" w:rsidRPr="00000000">
            <w:rPr>
              <w:rFonts w:ascii="Calibri" w:cs="Calibri" w:eastAsia="Calibri" w:hAnsi="Calibri"/>
              <w:rtl w:val="0"/>
              <w:rPrChange w:author="Anonymous" w:id="25" w:date="2024-03-20T06:28:01Z">
                <w:rPr>
                  <w:rFonts w:ascii="Calibri" w:cs="Calibri" w:eastAsia="Calibri" w:hAnsi="Calibri"/>
                </w:rPr>
              </w:rPrChange>
            </w:rPr>
            <w:delText xml:space="preserve">B</w:delText>
          </w:r>
        </w:del>
      </w:ins>
      <w:ins w:author="Anonymous" w:id="24" w:date="2024-03-20T06:28:05Z"/>
      <w:ins w:author="Anonymous" w:id="33" w:date="2024-03-20T06:28:1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33" w:date="2024-03-20T06:28:18Z"/>
          <w:rFonts w:ascii="Calibri" w:cs="Calibri" w:eastAsia="Calibri" w:hAnsi="Calibri"/>
          <w:u w:val="none"/>
        </w:rPr>
      </w:pPr>
      <w:ins w:author="Anonymous" w:id="33" w:date="2024-03-20T06:28:18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}</w:t>
        </w:r>
      </w:ins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38" w:date="2024-03-20T06:29:06Z"/>
          <w:rFonts w:ascii="Calibri" w:cs="Calibri" w:eastAsia="Calibri" w:hAnsi="Calibri"/>
          <w:u w:val="none"/>
        </w:rPr>
      </w:pPr>
      <w:ins w:author="Anonymous" w:id="35" w:date="2024-03-20T06:28:21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Class </w:t>
        </w:r>
      </w:ins>
      <w:ins w:author="Anonymous" w:id="24" w:date="2024-03-20T06:28:05Z"/>
      <w:ins w:author="Anonymous" w:id="36" w:date="2024-03-20T06:28:31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 Be</w:t>
        </w:r>
      </w:ins>
      <w:ins w:author="Anonymous" w:id="24" w:date="2024-03-20T06:28:05Z"/>
      <w:ins w:author="Anonymous" w:id="37" w:date="2024-03-20T06:28:36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verage{</w:t>
        </w:r>
      </w:ins>
      <w:ins w:author="Anonymous" w:id="38" w:date="2024-03-20T06:29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37" w:date="2024-03-20T06:28:36Z"/>
          <w:rFonts w:ascii="Calibri" w:cs="Calibri" w:eastAsia="Calibri" w:hAnsi="Calibri"/>
          <w:u w:val="none"/>
        </w:rPr>
      </w:pPr>
      <w:ins w:author="Anonymous" w:id="38" w:date="2024-03-20T06:29:06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Int id;</w:t>
        </w:r>
      </w:ins>
      <w:ins w:author="Anonymous" w:id="37" w:date="2024-03-20T06:28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1" w:date="2024-03-20T06:31:19Z"/>
          <w:rFonts w:ascii="Calibri" w:cs="Calibri" w:eastAsia="Calibri" w:hAnsi="Calibri"/>
          <w:u w:val="none"/>
        </w:rPr>
      </w:pPr>
      <w:ins w:author="Anonymous" w:id="37" w:date="2024-03-20T06:28:36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List&lt;</w:t>
        </w:r>
      </w:ins>
      <w:ins w:author="Anonymous" w:id="24" w:date="2024-03-20T06:28:05Z"/>
      <w:ins w:author="Anonymous" w:id="39" w:date="2024-03-20T06:28:47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Gradients&gt; </w:t>
        </w:r>
      </w:ins>
      <w:ins w:author="Anonymous" w:id="24" w:date="2024-03-20T06:28:05Z"/>
      <w:ins w:author="Anonymous" w:id="40" w:date="2024-03-20T06:29:00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gradients;</w:t>
        </w:r>
      </w:ins>
      <w:ins w:author="Anonymous" w:id="41" w:date="2024-03-20T06:31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2" w:date="2024-03-20T06:29:10Z"/>
          <w:rFonts w:ascii="Calibri" w:cs="Calibri" w:eastAsia="Calibri" w:hAnsi="Calibri"/>
          <w:u w:val="none"/>
        </w:rPr>
      </w:pPr>
      <w:ins w:author="Anonymous" w:id="41" w:date="2024-03-20T06:31:19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Int timeForprepare;</w:t>
        </w:r>
      </w:ins>
      <w:ins w:author="Anonymous" w:id="40" w:date="2024-03-20T06:29:00Z"/>
      <w:ins w:author="Anonymous" w:id="42" w:date="2024-03-20T06:29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2" w:date="2024-03-20T06:29:10Z"/>
          <w:rFonts w:ascii="Calibri" w:cs="Calibri" w:eastAsia="Calibri" w:hAnsi="Calibri"/>
          <w:u w:val="none"/>
        </w:rPr>
      </w:pPr>
      <w:ins w:author="Anonymous" w:id="42" w:date="2024-03-20T06:29:10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}</w:t>
        </w:r>
      </w:ins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3" w:date="2024-03-20T06:29:13Z"/>
          <w:rFonts w:ascii="Calibri" w:cs="Calibri" w:eastAsia="Calibri" w:hAnsi="Calibri"/>
          <w:u w:val="none"/>
        </w:rPr>
      </w:pPr>
      <w:ins w:author="Anonymous" w:id="43" w:date="2024-03-20T06:29:13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Class Gradients{</w:t>
        </w:r>
      </w:ins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3" w:date="2024-03-20T06:29:13Z"/>
          <w:rFonts w:ascii="Calibri" w:cs="Calibri" w:eastAsia="Calibri" w:hAnsi="Calibri"/>
          <w:u w:val="none"/>
        </w:rPr>
      </w:pPr>
      <w:ins w:author="Anonymous" w:id="43" w:date="2024-03-20T06:29:13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Int id;</w:t>
        </w:r>
      </w:ins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3" w:date="2024-03-20T06:29:13Z"/>
          <w:rFonts w:ascii="Calibri" w:cs="Calibri" w:eastAsia="Calibri" w:hAnsi="Calibri"/>
          <w:u w:val="none"/>
        </w:rPr>
      </w:pPr>
      <w:ins w:author="Anonymous" w:id="43" w:date="2024-03-20T06:29:13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String name;</w:t>
        </w:r>
      </w:ins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6" w:date="2024-03-20T06:32:21Z"/>
          <w:rFonts w:ascii="Calibri" w:cs="Calibri" w:eastAsia="Calibri" w:hAnsi="Calibri"/>
          <w:u w:val="none"/>
        </w:rPr>
      </w:pPr>
      <w:ins w:author="Anonymous" w:id="44" w:date="2024-03-20T06:29:33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Int </w:t>
        </w:r>
      </w:ins>
      <w:ins w:author="Anonymous" w:id="45" w:date="2024-03-20T06:32:18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Oraginal</w:t>
        </w:r>
      </w:ins>
      <w:ins w:author="Anonymous" w:id="44" w:date="2024-03-20T06:29:33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quatity;</w:t>
        </w:r>
      </w:ins>
      <w:ins w:author="Anonymous" w:id="43" w:date="2024-03-20T06:29:13Z"/>
      <w:ins w:author="Anonymous" w:id="46" w:date="2024-03-20T06:32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50" w:date="2024-03-20T06:35:44Z"/>
          <w:rFonts w:ascii="Calibri" w:cs="Calibri" w:eastAsia="Calibri" w:hAnsi="Calibri"/>
          <w:u w:val="none"/>
        </w:rPr>
      </w:pPr>
      <w:ins w:author="Anonymous" w:id="47" w:date="2024-03-20T06:44:02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Indeiccator indocator;</w:t>
        </w:r>
      </w:ins>
      <w:ins w:author="Anonymous" w:id="43" w:date="2024-03-20T06:29:13Z"/>
      <w:ins w:author="Anonymous" w:id="48" w:date="2024-03-20T06:35:33Z">
        <w:del w:author="Anonymous" w:id="47" w:date="2024-03-20T06:44:02Z">
          <w:r w:rsidDel="00000000" w:rsidR="00000000" w:rsidRPr="00000000">
            <w:rPr>
              <w:rFonts w:ascii="Calibri" w:cs="Calibri" w:eastAsia="Calibri" w:hAnsi="Calibri"/>
              <w:rtl w:val="0"/>
              <w:rPrChange w:author="Anonymous" w:id="25" w:date="2024-03-20T06:28:01Z">
                <w:rPr>
                  <w:rFonts w:ascii="Calibri" w:cs="Calibri" w:eastAsia="Calibri" w:hAnsi="Calibri"/>
                </w:rPr>
              </w:rPrChange>
            </w:rPr>
            <w:delText xml:space="preserve">Int </w:delText>
          </w:r>
        </w:del>
      </w:ins>
      <w:ins w:author="Anonymous" w:id="43" w:date="2024-03-20T06:29:13Z">
        <w:del w:author="Anonymous" w:id="47" w:date="2024-03-20T06:44:02Z"/>
      </w:ins>
      <w:ins w:author="Anonymous" w:id="49" w:date="2024-03-20T06:35:41Z">
        <w:del w:author="Anonymous" w:id="47" w:date="2024-03-20T06:44:02Z">
          <w:r w:rsidDel="00000000" w:rsidR="00000000" w:rsidRPr="00000000">
            <w:rPr>
              <w:rFonts w:ascii="Calibri" w:cs="Calibri" w:eastAsia="Calibri" w:hAnsi="Calibri"/>
              <w:rtl w:val="0"/>
              <w:rPrChange w:author="Anonymous" w:id="25" w:date="2024-03-20T06:28:01Z">
                <w:rPr>
                  <w:rFonts w:ascii="Calibri" w:cs="Calibri" w:eastAsia="Calibri" w:hAnsi="Calibri"/>
                </w:rPr>
              </w:rPrChange>
            </w:rPr>
            <w:delText xml:space="preserve">conumed</w:delText>
          </w:r>
        </w:del>
      </w:ins>
      <w:ins w:author="Anonymous" w:id="43" w:date="2024-03-20T06:29:13Z">
        <w:del w:author="Anonymous" w:id="47" w:date="2024-03-20T06:44:02Z"/>
      </w:ins>
      <w:ins w:author="Anonymous" w:id="50" w:date="2024-03-20T06:35:44Z">
        <w:del w:author="Anonymous" w:id="47" w:date="2024-03-20T06:44:02Z">
          <w:r w:rsidDel="00000000" w:rsidR="00000000" w:rsidRPr="00000000">
            <w:rPr>
              <w:rFonts w:ascii="Calibri" w:cs="Calibri" w:eastAsia="Calibri" w:hAnsi="Calibri"/>
              <w:rtl w:val="0"/>
              <w:rPrChange w:author="Anonymous" w:id="25" w:date="2024-03-20T06:28:01Z">
                <w:rPr>
                  <w:rFonts w:ascii="Calibri" w:cs="Calibri" w:eastAsia="Calibri" w:hAnsi="Calibri"/>
                </w:rPr>
              </w:rPrChange>
            </w:rPr>
            <w:delText xml:space="preserve">Quantity;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51" w:date="2024-03-20T06:29:40Z"/>
          <w:rFonts w:ascii="Calibri" w:cs="Calibri" w:eastAsia="Calibri" w:hAnsi="Calibri"/>
          <w:u w:val="none"/>
        </w:rPr>
      </w:pPr>
      <w:ins w:author="Anonymous" w:id="50" w:date="2024-03-20T06:35:44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}</w:t>
        </w:r>
      </w:ins>
      <w:ins w:author="Anonymous" w:id="43" w:date="2024-03-20T06:29:13Z"/>
      <w:ins w:author="Anonymous" w:id="51" w:date="2024-03-20T06:29:4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ns w:author="Anonymous" w:id="40" w:date="2024-03-20T06:29:00Z"/>
          <w:rFonts w:ascii="Calibri" w:cs="Calibri" w:eastAsia="Calibri" w:hAnsi="Calibri"/>
          <w:u w:val="none"/>
        </w:rPr>
      </w:pPr>
      <w:ins w:author="Anonymous" w:id="51" w:date="2024-03-20T06:29:40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}</w:t>
        </w:r>
      </w:ins>
      <w:ins w:author="Anonymous" w:id="43" w:date="2024-03-20T06:29:13Z">
        <w:del w:author="Anonymous" w:id="44" w:date="2024-03-20T06:29:33Z">
          <w:r w:rsidDel="00000000" w:rsidR="00000000" w:rsidRPr="00000000">
            <w:rPr>
              <w:rFonts w:ascii="Calibri" w:cs="Calibri" w:eastAsia="Calibri" w:hAnsi="Calibri"/>
              <w:rtl w:val="0"/>
              <w:rPrChange w:author="Anonymous" w:id="25" w:date="2024-03-20T06:28:01Z">
                <w:rPr>
                  <w:rFonts w:ascii="Calibri" w:cs="Calibri" w:eastAsia="Calibri" w:hAnsi="Calibri"/>
                </w:rPr>
              </w:rPrChange>
            </w:rPr>
            <w:delText xml:space="preserve">int </w:delText>
          </w:r>
        </w:del>
      </w:ins>
      <w:ins w:author="Anonymous" w:id="40" w:date="2024-03-20T06:29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ins w:author="Anonymous" w:id="24" w:date="2024-03-20T06:28:05Z"/>
          <w:rFonts w:ascii="Calibri" w:cs="Calibri" w:eastAsia="Calibri" w:hAnsi="Calibri"/>
          <w:u w:val="none"/>
          <w:rPrChange w:author="Anonymous" w:id="52" w:date="2024-03-20T06:28:18Z">
            <w:rPr>
              <w:rFonts w:ascii="Calibri" w:cs="Calibri" w:eastAsia="Calibri" w:hAnsi="Calibri"/>
              <w:color w:val="000000"/>
              <w:sz w:val="22"/>
              <w:szCs w:val="22"/>
            </w:rPr>
          </w:rPrChange>
        </w:rPr>
        <w:pPrChange w:author="Anonymous" w:id="0" w:date="2024-03-20T06:28:18Z">
          <w:pPr>
            <w:numPr>
              <w:ilvl w:val="0"/>
              <w:numId w:val="1"/>
            </w:numPr>
            <w:shd w:fill="ffffff" w:val="clear"/>
            <w:spacing w:after="220" w:lineRule="auto"/>
            <w:ind w:left="720" w:hanging="360"/>
          </w:pPr>
        </w:pPrChange>
      </w:pPr>
      <w:ins w:author="Anonymous" w:id="24" w:date="2024-03-20T06:28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  <w:rPrChange w:author="Lokesh Vandavasi" w:id="15" w:date="2023-08-05T04:04:34Z">
            <w:rPr/>
          </w:rPrChange>
        </w:rPr>
        <w:pPrChange w:author="Lokesh Vandavasi" w:id="0" w:date="2023-08-05T04:04:34Z">
          <w:pPr/>
        </w:pPrChange>
      </w:pPr>
      <w:ins w:author="Anonymous" w:id="53" w:date="2024-03-20T06:37:49Z">
        <w:r w:rsidDel="00000000" w:rsidR="00000000" w:rsidRPr="00000000">
          <w:rPr>
            <w:rFonts w:ascii="Calibri" w:cs="Calibri" w:eastAsia="Calibri" w:hAnsi="Calibri"/>
            <w:rtl w:val="0"/>
            <w:rPrChange w:author="Anonymous" w:id="25" w:date="2024-03-20T06:28:01Z">
              <w:rPr>
                <w:rFonts w:ascii="Calibri" w:cs="Calibri" w:eastAsia="Calibri" w:hAnsi="Calibri"/>
              </w:rPr>
            </w:rPrChange>
          </w:rPr>
          <w:t xml:space="preserve">Class </w:t>
        </w:r>
      </w:ins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  <w:sectPrChange w:author="R d" w:id="0" w:date="2023-08-11T10:44:19Z">
        <w:sectPr w:rsidR="000000" w:rsidDel="000000" w:rsidRPr="000000" w:rsidSect="000000">
          <w:pgMar w:bottom="1440" w:top="1440" w:left="1440" w:right="1440" w:header="720" w:footer="720"/>
          <w:pgNumType w:start="1"/>
          <w:pgSz w:h="16834" w:w="11909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3-06-24T18:10:4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 d" w:id="55" w:date="2023-08-11T10:44:1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R d" w:id="55" w:date="2023-08-11T10:44:1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icrosoft Yahe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ins w:author="R d" w:id="55" w:date="2023-08-11T10:44:19Z"/>
      </w:rPr>
    </w:pPr>
    <w:ins w:author="R d" w:id="55" w:date="2023-08-11T10:44:19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4242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