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Description: Implement a ride-sharing application with the below-expected features.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application allows users to share rides on a route.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Users can either offer a shared ride (Driver) or consume a shared ride (Passenger).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Users can search and select one from multiple available rides on a route with the same source and destination.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Application should allow user onboarding.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add_user(user_detail)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basic user details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add_vehicle(vehicle_detail)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the user’s vehicle(s) details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should be able to offer a shared ride on a route with details.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offer_ride(ride_detail)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Ride will have details like vehicle, origin, destination, available seats. (A ride will have no intermediate stops.)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Users can select a ride from multiple offered rides using a selection strategy. (A user can only request a ride (only for 1 or 2 people))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select_ride(source, destination, seats, selection_strategy)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Preferred Vehicle (Activa/Polo/XUV)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Most Vacant.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 should be able to end the ride. User can only offer a ride for a given vehicle, once there are no active offered rides for that vehicle.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end_ride(ride_details)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Find total rides offered/taken by all users.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print_ride_stats()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Bonus Question: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the user’s origin/destinations are not available directly but it’s possible via multiple rides, then the application should output multiple rides. (Example: for input: Bangalore to Mumbai, the output can be Bangalore to Goa and Goa to Mumbai)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Write a driver class for demo purposes. Which will execute all the commands in one place in the code and test cases.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 not use any database or NoSQL store, use in-memory data-structure for now.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 not create any UI for the application.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Please prioritize code compilation, execution, and completion.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Work on the expected output first and then add good-to-have features of your own.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Make sure that you have a working and demonstrable code.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Make sure that the code is functionally correct.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of proper abstraction, modeling, separation of concerns is required.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Code should be modular, readable and unit-testable.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Code should easily accommodate new requirements with minimal changes.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Proper exception handling is required.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Sample Test Cases: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Onboard 5 users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add_user(“Rohan, M, 36”); add_vehicle(“Rohan, Swift, KA-01-12345)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add_user(“Shashank, M, 29”); add_vehicle(“Shashank, Baleno, TS-05-62395)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add_user(“Nandini, F, 29)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add_user(“Shipra, F, 27”) ; add_vehicle(“Shipra”, Polo, KA-05-41491); add_vehicle(“Shipra, Activa KA-12-12332”)</w:t>
      </w:r>
      <w:ins w:author="Darshan N" w:id="0" w:date="2024-03-19T02:46:29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add_user(“Gaurav, M, 29)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add_user(“Rahul, M, 35); add_vehicle(“Rahul”, “XUV”, KA-05-1234);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Offer 4 rides by 3 users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offer_ride(“Rohan, Origin=Hyderabad, Available Seats=1, Vehicle=Swift, KA-01-12345, Destination= Bangalore”)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offer_ride(“Shipra, Origin=Bangalore, Available Seats=1, Vehicle=Activa KA-12-12332, Destination=Mysore”)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offer_ride(“Shipra, Origin=Bangalore, Available Seats=2, Vehicle=Polo, KA-05-41491, Destination=Mysore”)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offer_ride(“Shashank, Origin=Hyderabad, Available Seats=2, Vehicle=Baleno, TS-05-62395, Destination=Bangalore”)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offer_ride(“Rahul, Origin=Hyderabad, Available Seats=5, Vehicle=XUV, KA-05-1234, Destination=Bangalore”)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offer_ride(“Rohan, Origin=Bangalore, Available Seats=1, Vehicle=Swift, KA-01-12345, Destination=Pune”)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 call should fail, since a ride has already been offered by this user for this vehicle.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Find rides for 4 users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select_ride(“Nandini, Origin=Bangalore, Destination=Mysore, Seats=1, Most Vacant”)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2(c) is the desired output.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select_ride(“Gaurav, Origin=Bangalore, Destination=Mysore, Seats=1, Preferred Vehicle=Activa”)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2(b) is the desired 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select_ride(“Shashank, Origin=Mumbai, Destination=Bangalore, Seats=1, Most Vacant”)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 rides found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select_ride(“Rohan, Origin=Hyderabad, Destination=Bangalore, Seats=1, Preferred Vehicle=Baleno”)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2(d) is the desired output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select_ride(“Shashank, Origin=Hyderabad, Destination=Bangalore, Seats=1,Preferred Vehicle=Polo”)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 rides found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 Rides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end_ride(2-a)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end_ride(2-b)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end_ride(2-c)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end_ride(2-d)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Find total rides by user: Rides Taken: Rides that have were taken and have been marked as “ended”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Rides Offered: Rides that were offered and have been marked as “ended”.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Note: Even if the offered ride was not taken by any user, it counts as an offered ride.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print_ride_stats()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Nandini: 1 Taken, 0 Offered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Rohan: 1 Taken, 1 Offered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Shashank: 0 Taken, 1 Offered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Gaurav: 1 Taken, 0 Offered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Rahul: 0 Taken, 0 Offered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Shipra: 0 Taken, 2 Offered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