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ins w:author="Darshan N" w:id="0" w:date="2024-03-19T02:53:39Z">
        <w:r w:rsidDel="00000000" w:rsidR="00000000" w:rsidRPr="00000000">
          <w:rPr>
            <w:rtl w:val="0"/>
          </w:rPr>
          <w:t xml:space="preserve"> </w:t>
        </w:r>
      </w:ins>
      <w:ins w:author="Omkar Oak" w:id="1" w:date="2023-07-28T16:00:18Z">
        <w:r w:rsidDel="00000000" w:rsidR="00000000" w:rsidRPr="00000000">
          <w:rPr>
            <w:rtl w:val="0"/>
          </w:rPr>
          <w:t xml:space="preserve">  </w:t>
        </w:r>
      </w:ins>
      <w:r w:rsidDel="00000000" w:rsidR="00000000" w:rsidRPr="00000000">
        <w:rPr>
          <w:rtl w:val="0"/>
        </w:rPr>
        <w:t xml:space="preserve">Disease Tracker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There are many Wars with disease fought all over the world. For example, in the past war with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virus like Ebola, Zika, Spanish Flu etc were reported and they spread over multiple countries.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most recent case is Covid-19 which has affected around 190 countries and is spreading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very fast among the world population.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These diseases usually start from one region and spread through various human/animal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interactions in other regions. However there can be some like famine, hunger, cancer etc which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can start in unrelated places.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Governments all over the world want to control the spread of diseases by taking appropriate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measures for which they need to track the disease at regional level first.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are required to create a tracker tool which will help to track the diseases.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track multiple Disease Wars.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capture Affected cases at country, state.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individual can be infected with multiple diseases at a time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capture cured cases for diseases as well as fatality cases.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del w:author="srivathsan kumba" w:id="2" w:date="2023-12-07T18:36:56Z"/>
          <w:u w:val="none"/>
        </w:rPr>
      </w:pPr>
      <w:r w:rsidDel="00000000" w:rsidR="00000000" w:rsidRPr="00000000">
        <w:rPr>
          <w:rtl w:val="0"/>
        </w:rPr>
        <w:t xml:space="preserve">Should be able to show stats at multiple levels (state/country/global) in an</w:t>
      </w:r>
      <w:del w:author="srivathsan kumba" w:id="2" w:date="2023-12-07T18:36:56Z">
        <w:r w:rsidDel="00000000" w:rsidR="00000000" w:rsidRPr="00000000">
          <w:rPr>
            <w:rtl w:val="0"/>
          </w:rPr>
          <w:delText xml:space="preserve"> anonymized</w:delText>
        </w:r>
      </w:del>
    </w:p>
    <w:p w:rsidR="00000000" w:rsidDel="00000000" w:rsidP="00000000" w:rsidRDefault="00000000" w:rsidRPr="00000000" w14:paraId="00000016">
      <w:pPr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srivathsan kumba" w:id="3" w:date="2023-12-07T18:36:54Z">
            <w:rPr>
              <w:u w:val="none"/>
            </w:rPr>
          </w:rPrChange>
        </w:rPr>
        <w:pPrChange w:author="srivathsan kumba" w:id="0" w:date="2023-12-07T18:36:54Z">
          <w:pPr>
            <w:numPr>
              <w:ilvl w:val="0"/>
              <w:numId w:val="1"/>
            </w:numPr>
            <w:ind w:left="720" w:hanging="360"/>
          </w:pPr>
        </w:pPrChange>
      </w:pPr>
      <w:r w:rsidDel="00000000" w:rsidR="00000000" w:rsidRPr="00000000">
        <w:rPr>
          <w:rtl w:val="0"/>
        </w:rPr>
        <w:t xml:space="preserve">manner.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Total count = person Affected + person recovered + person passed due to same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disease + person passed due to different war with disease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Should be able to show stats at disease level in an anonymized manner.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 Total count = person Affected + person recovered + person passed due to same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disease + person passed due to different war with disease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u w:val="single"/>
          <w:rtl w:val="0"/>
        </w:rPr>
        <w:t xml:space="preserve">Bonus Feature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admins, details to be available in </w:t>
      </w:r>
      <w:ins w:author="Deepank Yadav" w:id="4" w:date="2024-04-05T18:03:31Z">
        <w:r w:rsidDel="00000000" w:rsidR="00000000" w:rsidRPr="00000000">
          <w:rPr>
            <w:rtl w:val="0"/>
          </w:rPr>
          <w:t xml:space="preserve">a </w:t>
        </w:r>
      </w:ins>
      <w:r w:rsidDel="00000000" w:rsidR="00000000" w:rsidRPr="00000000">
        <w:rPr>
          <w:rtl w:val="0"/>
        </w:rPr>
        <w:t xml:space="preserve">non-anonymized manner. No access control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expected for admin and non admin, it can be on the basis of input.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Onboard different incidents (name, type, infectionType, transmission type etc)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Report as positive case in the tracker with required info, demographics like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(diseaseType, IndividualId, region)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Report a cured/fatality case in the tracker: (diseaseType, IndividualDetails, region)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Show stats at different levels as in feature 5.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edge cases like having an individual involved in multiple wars getting passed please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count for all the diseases.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Bonus question: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Show non-anonymized reports to area managers for the same area and anonymized for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others.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Tracker should be able to show stats for a given country: country level summary, state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wise breakup summary. Show state wise breakup summary for a given disease in 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Other Details: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 not use any database or NoSQL store, use the in-memory store for now.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 not create any UI for the application.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Write a driver class for the demo purposes. Which will execute all the commands at one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place in the code and test cases.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Please prioritize code compilation, execution, and completion.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Work on the expected output first and then add good-to-have features of your own.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You can choose whatever input format you want as long as all the input parameters are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(Test cases are defined for understanding feature requirements only. Please model it appropriately based on your service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implementation)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registerDisease(“COVID-19”, VIRAL, TRANSMISSIBLE, AIR)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registerDisease(“HUNGER”, ECONOMY, NON-TRANSMISSIBLE, NONE)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registerDisease(“TYPHOID”, Bacterial, TRANSMISSIBLE, WATER)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report(“COVID-19”, P1, “China”, “Hubei”, “Wuhan” 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report(“COVID-19”, P2, “China”, “Hubei”, “Wuhan”)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report(“COVID-19”, P3, “China”, “Jiangsu”, “Shanghai”)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report(“COVID-19”, P4, “India”, “Uttar Pradesh”, “Agra”)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report(“COVID-19”, P5, “India”, “Uttar Pradesh”, “Varanasi”)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report(“COVID-19”, P6, “India”, “Karnataka”, “Bangalore”)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report(“COVID-19”, P7, “India”, “Karnataka”, “Bangalore”)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report(“COVID-19”, P8, “India”, “Karnataka”, “Bangalore”)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report(“Spanish Flu”, P9, “USA”, “California”, “Los Angeles”)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report(“Spanish Flu”, P10, “USA”, “California”, “San-francisco”)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ShowWorldSummary() =&gt;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a. Overall: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i. Total : 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ii. Cured :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iii. Fatality :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iv. Active : 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ShowWorldSummaryDiseasesBreakup() =&gt;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a. COVID-19: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i. Total : 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ii. Cured :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iii. Fatality :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iv. Active : 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b. Spanish Flu: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i. Total :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ii. Cured :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iii. Fatality : 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iv. Active : 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ShowCountryBreakup(“COVID-19”) =&gt;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a. China: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i. Total : 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ii. Cured :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iii. Fatality :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iv. Active : 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b. India: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i. Total : 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ii. Cured : 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iii. Fatality :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iv. Active : 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cured(“COVID-19”, P8)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ShowCountryBreakup(“COVID-19”) =&gt;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a. China: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i. Total : 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ii. Cured : 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iii. Fatality : 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iv. Active : 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b. India: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i. Total : 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ii. Cured :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iii. Fatality : 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iv. Active : 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registerFatility(“COVID-19”, P2)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ShowStateBreakup(“COVID-19”, “India”)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a. Uttar Pradesh: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i. Total : 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ii. Cured :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iii. Fatality : 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iv. Active : 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b. Karnataka: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i. Total : 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ii. Cured : 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iii. Fatality : 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iv. Active : 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ShowDetailsToAdmin()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i. COVID-19: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Total : 8 {p1, p2, ...}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Cured : 1 {P8}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Fatality : 1 {P2}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Active : 6 {....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